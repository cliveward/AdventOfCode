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6D9" w:rsidRPr="00C306D9" w:rsidRDefault="00D503E4" w:rsidP="00C306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306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="00C306D9" w:rsidRPr="00C306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"http://adventofcode.com/" </w:instrText>
      </w:r>
      <w:r w:rsidRPr="00C306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="00C306D9" w:rsidRPr="00C306D9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t of Code</w:t>
      </w:r>
      <w:r w:rsidRPr="00C306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C306D9" w:rsidRPr="00C306D9" w:rsidRDefault="00C306D9" w:rsidP="00C30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6D9">
        <w:rPr>
          <w:rFonts w:ascii="Times New Roman" w:eastAsia="Times New Roman" w:hAnsi="Times New Roman" w:cs="Times New Roman"/>
          <w:sz w:val="24"/>
          <w:szCs w:val="24"/>
        </w:rPr>
        <w:t>Clive Ward 9*</w:t>
      </w:r>
    </w:p>
    <w:p w:rsidR="00C306D9" w:rsidRPr="00C306D9" w:rsidRDefault="00D503E4" w:rsidP="00C30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[About]</w:t>
        </w:r>
      </w:hyperlink>
    </w:p>
    <w:p w:rsidR="00C306D9" w:rsidRPr="00C306D9" w:rsidRDefault="00D503E4" w:rsidP="00C30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[Stats]</w:t>
        </w:r>
      </w:hyperlink>
    </w:p>
    <w:p w:rsidR="00C306D9" w:rsidRPr="00C306D9" w:rsidRDefault="00D503E4" w:rsidP="00C30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</w:t>
        </w:r>
        <w:proofErr w:type="spellStart"/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Leaderboard</w:t>
        </w:r>
        <w:proofErr w:type="spellEnd"/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]</w:t>
        </w:r>
      </w:hyperlink>
    </w:p>
    <w:p w:rsidR="00C306D9" w:rsidRPr="00C306D9" w:rsidRDefault="00D503E4" w:rsidP="00C30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[Settings]</w:t>
        </w:r>
      </w:hyperlink>
    </w:p>
    <w:p w:rsidR="00C306D9" w:rsidRPr="00C306D9" w:rsidRDefault="00D503E4" w:rsidP="00C306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C306D9" w:rsidRPr="00C306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[Log out]</w:t>
        </w:r>
      </w:hyperlink>
    </w:p>
    <w:p w:rsidR="00C306D9" w:rsidRPr="00C306D9" w:rsidRDefault="00C306D9" w:rsidP="00C306D9">
      <w:pPr>
        <w:spacing w:before="100" w:beforeAutospacing="1" w:after="100" w:afterAutospacing="1" w:line="240" w:lineRule="auto"/>
        <w:outlineLvl w:val="1"/>
        <w:rPr>
          <w:ins w:id="0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1" w:author="Unknown">
        <w:r w:rsidRPr="00C306D9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--- Day 6: Probably a Fire Hazard ---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Because your </w:t>
        </w:r>
        <w:proofErr w:type="spellStart"/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>neighbors</w:t>
        </w:r>
        <w:proofErr w:type="spellEnd"/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keep defeating you in the holiday house decorating contest year after year, you've decided to deploy one million lights in a 1000x1000 grid.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>Furthermore, because you've been especially nice this year, Santa has mailed you instructions on how to display the ideal lighting configuration.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Lights in your grid are numbered from 0 to 999 in each direction; the lights at each corner are at </w:t>
        </w:r>
        <w:r w:rsidRPr="00C306D9">
          <w:rPr>
            <w:rFonts w:ascii="Courier New" w:eastAsia="Times New Roman" w:hAnsi="Courier New" w:cs="Courier New"/>
            <w:sz w:val="20"/>
          </w:rPr>
          <w:t>0,0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C306D9">
          <w:rPr>
            <w:rFonts w:ascii="Courier New" w:eastAsia="Times New Roman" w:hAnsi="Courier New" w:cs="Courier New"/>
            <w:sz w:val="20"/>
          </w:rPr>
          <w:t>0,999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C306D9">
          <w:rPr>
            <w:rFonts w:ascii="Courier New" w:eastAsia="Times New Roman" w:hAnsi="Courier New" w:cs="Courier New"/>
            <w:sz w:val="20"/>
          </w:rPr>
          <w:t>999,999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, and </w:t>
        </w:r>
        <w:r w:rsidRPr="00C306D9">
          <w:rPr>
            <w:rFonts w:ascii="Courier New" w:eastAsia="Times New Roman" w:hAnsi="Courier New" w:cs="Courier New"/>
            <w:sz w:val="20"/>
          </w:rPr>
          <w:t>999,0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. The instructions include whether to </w:t>
        </w:r>
        <w:r w:rsidRPr="00C306D9">
          <w:rPr>
            <w:rFonts w:ascii="Courier New" w:eastAsia="Times New Roman" w:hAnsi="Courier New" w:cs="Courier New"/>
            <w:sz w:val="20"/>
          </w:rPr>
          <w:t>turn on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C306D9">
          <w:rPr>
            <w:rFonts w:ascii="Courier New" w:eastAsia="Times New Roman" w:hAnsi="Courier New" w:cs="Courier New"/>
            <w:sz w:val="20"/>
          </w:rPr>
          <w:t>turn off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, or </w:t>
        </w:r>
        <w:r w:rsidRPr="00C306D9">
          <w:rPr>
            <w:rFonts w:ascii="Courier New" w:eastAsia="Times New Roman" w:hAnsi="Courier New" w:cs="Courier New"/>
            <w:sz w:val="20"/>
          </w:rPr>
          <w:t>toggle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various inclusive ranges given as coordinate pairs. Each coordinate pair represents opposite corners of a rectangle, inclusive; a coordinate pair like </w:t>
        </w:r>
        <w:r w:rsidRPr="00C306D9">
          <w:rPr>
            <w:rFonts w:ascii="Courier New" w:eastAsia="Times New Roman" w:hAnsi="Courier New" w:cs="Courier New"/>
            <w:sz w:val="20"/>
          </w:rPr>
          <w:t>0,0 through 2,2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therefore refers to 9 lights in a 3x3 square. The lights all start turned off. 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To defeat your </w:t>
        </w:r>
        <w:proofErr w:type="spellStart"/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>neighbors</w:t>
        </w:r>
        <w:proofErr w:type="spellEnd"/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this year, all you have to do is set up your lights by doing the instructions Santa sent you in order.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>For example:</w:t>
        </w:r>
      </w:ins>
    </w:p>
    <w:p w:rsidR="00C306D9" w:rsidRPr="00C306D9" w:rsidRDefault="00C306D9" w:rsidP="00C306D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C306D9">
          <w:rPr>
            <w:rFonts w:ascii="Courier New" w:eastAsia="Times New Roman" w:hAnsi="Courier New" w:cs="Courier New"/>
            <w:sz w:val="20"/>
          </w:rPr>
          <w:t>turn on 0,0 through 999,999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would turn on (or leave on) every light.</w:t>
        </w:r>
      </w:ins>
    </w:p>
    <w:p w:rsidR="00C306D9" w:rsidRPr="00C306D9" w:rsidRDefault="00C306D9" w:rsidP="00C306D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C306D9">
          <w:rPr>
            <w:rFonts w:ascii="Courier New" w:eastAsia="Times New Roman" w:hAnsi="Courier New" w:cs="Courier New"/>
            <w:sz w:val="20"/>
          </w:rPr>
          <w:t>toggle 0,0 through 999,0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would toggle the first line of 1000 lights, turning off the ones that were on, and turning on the ones that were off.</w:t>
        </w:r>
      </w:ins>
    </w:p>
    <w:p w:rsidR="00C306D9" w:rsidRPr="00C306D9" w:rsidRDefault="00C306D9" w:rsidP="00C306D9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C306D9">
          <w:rPr>
            <w:rFonts w:ascii="Courier New" w:eastAsia="Times New Roman" w:hAnsi="Courier New" w:cs="Courier New"/>
            <w:sz w:val="20"/>
          </w:rPr>
          <w:t>turn off 499,499 through 500,500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 would turn off (or leave off) the middle four lights.</w:t>
        </w:r>
      </w:ins>
    </w:p>
    <w:p w:rsidR="00C306D9" w:rsidRPr="00C306D9" w:rsidRDefault="00C306D9" w:rsidP="00C306D9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 xml:space="preserve">After following the instructions, </w:t>
        </w:r>
        <w:r w:rsidRPr="00C306D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how many lights are lit</w:t>
        </w:r>
        <w:r w:rsidRPr="00C306D9">
          <w:rPr>
            <w:rFonts w:ascii="Times New Roman" w:eastAsia="Times New Roman" w:hAnsi="Times New Roman" w:cs="Times New Roman"/>
            <w:sz w:val="24"/>
            <w:szCs w:val="24"/>
          </w:rPr>
          <w:t>?</w:t>
        </w:r>
      </w:ins>
    </w:p>
    <w:p w:rsidR="00D503E4" w:rsidRDefault="00D503E4"/>
    <w:p w:rsidR="00D52794" w:rsidRDefault="00D52794"/>
    <w:p w:rsidR="00D52794" w:rsidRDefault="00D52794">
      <w:r>
        <w:t>started running c.00.00 on 19/01</w:t>
      </w:r>
    </w:p>
    <w:p w:rsidR="00D52794" w:rsidRDefault="00D52794"/>
    <w:p w:rsidR="00D52794" w:rsidRDefault="00D52794">
      <w:r>
        <w:t>107 lines done by 08.27 on 20th</w:t>
      </w:r>
    </w:p>
    <w:p w:rsidR="00D52794" w:rsidRDefault="00D52794"/>
    <w:p w:rsidR="00D52794" w:rsidRDefault="00D52794"/>
    <w:p w:rsidR="00D52794" w:rsidRDefault="00D52794" w:rsidP="00D52794">
      <w:r>
        <w:t>turn off 660,55 through 986,197</w:t>
      </w:r>
    </w:p>
    <w:p w:rsidR="00D52794" w:rsidRDefault="00D52794" w:rsidP="00D52794"/>
    <w:p w:rsidR="00D52794" w:rsidRDefault="00D52794" w:rsidP="00D52794">
      <w:r>
        <w:t>[['660', '55'], ['986', '197']]</w:t>
      </w:r>
    </w:p>
    <w:p w:rsidR="00D52794" w:rsidRDefault="00D52794" w:rsidP="00D52794">
      <w:r>
        <w:t>46761   sets of coordinates calculated</w:t>
      </w:r>
    </w:p>
    <w:p w:rsidR="00D52794" w:rsidRDefault="00D52794" w:rsidP="00D52794">
      <w:r>
        <w:t>46761</w:t>
      </w:r>
    </w:p>
    <w:p w:rsidR="00D52794" w:rsidRDefault="00D52794" w:rsidP="00D52794">
      <w:r>
        <w:t>line   1  done</w:t>
      </w:r>
    </w:p>
    <w:p w:rsidR="00D52794" w:rsidRDefault="00D52794" w:rsidP="00D52794">
      <w:r>
        <w:t>number of lights on =  0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off 341,304 through 638,850</w:t>
      </w:r>
    </w:p>
    <w:p w:rsidR="00D52794" w:rsidRDefault="00D52794" w:rsidP="00D52794"/>
    <w:p w:rsidR="00D52794" w:rsidRDefault="00D52794" w:rsidP="00D52794">
      <w:r>
        <w:t>[['341', '304'], ['638', '850']]</w:t>
      </w:r>
    </w:p>
    <w:p w:rsidR="00D52794" w:rsidRDefault="00D52794" w:rsidP="00D52794">
      <w:r>
        <w:t>163006   sets of coordinates calculated</w:t>
      </w:r>
    </w:p>
    <w:p w:rsidR="00D52794" w:rsidRDefault="00D52794" w:rsidP="00D52794">
      <w:r>
        <w:t>163006</w:t>
      </w:r>
    </w:p>
    <w:p w:rsidR="00D52794" w:rsidRDefault="00D52794" w:rsidP="00D52794">
      <w:r>
        <w:t>line   2  done</w:t>
      </w:r>
    </w:p>
    <w:p w:rsidR="00D52794" w:rsidRDefault="00D52794" w:rsidP="00D52794">
      <w:r>
        <w:t>number of lights on =  0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off 199,133 through 461,193</w:t>
      </w:r>
    </w:p>
    <w:p w:rsidR="00D52794" w:rsidRDefault="00D52794" w:rsidP="00D52794"/>
    <w:p w:rsidR="00D52794" w:rsidRDefault="00D52794" w:rsidP="00D52794">
      <w:r>
        <w:t>[['199', '133'], ['461', '193']]</w:t>
      </w:r>
    </w:p>
    <w:p w:rsidR="00D52794" w:rsidRDefault="00D52794" w:rsidP="00D52794">
      <w:r>
        <w:t>16043   sets of coordinates calculated</w:t>
      </w:r>
    </w:p>
    <w:p w:rsidR="00D52794" w:rsidRDefault="00D52794" w:rsidP="00D52794">
      <w:r>
        <w:t>16043</w:t>
      </w:r>
    </w:p>
    <w:p w:rsidR="00D52794" w:rsidRDefault="00D52794" w:rsidP="00D52794">
      <w:r>
        <w:t>line   3  done</w:t>
      </w:r>
    </w:p>
    <w:p w:rsidR="00D52794" w:rsidRDefault="00D52794" w:rsidP="00D52794">
      <w:r>
        <w:t>number of lights on =  0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lastRenderedPageBreak/>
        <w:t xml:space="preserve">   </w:t>
      </w:r>
    </w:p>
    <w:p w:rsidR="00D52794" w:rsidRDefault="00D52794" w:rsidP="00D52794">
      <w:r>
        <w:t>toggle 322,558 through 977,958</w:t>
      </w:r>
    </w:p>
    <w:p w:rsidR="00D52794" w:rsidRDefault="00D52794" w:rsidP="00D52794"/>
    <w:p w:rsidR="00D52794" w:rsidRDefault="00D52794" w:rsidP="00D52794">
      <w:r>
        <w:t>[['322', '558'], ['977', '958']]</w:t>
      </w:r>
    </w:p>
    <w:p w:rsidR="00D52794" w:rsidRDefault="00D52794" w:rsidP="00D52794">
      <w:r>
        <w:t>263056   sets of coordinates calculated</w:t>
      </w:r>
    </w:p>
    <w:p w:rsidR="00D52794" w:rsidRDefault="00D52794" w:rsidP="00D52794">
      <w:r>
        <w:t>263056</w:t>
      </w:r>
    </w:p>
    <w:p w:rsidR="00D52794" w:rsidRDefault="00D52794" w:rsidP="00D52794">
      <w:r>
        <w:t>line   4  done</w:t>
      </w:r>
    </w:p>
    <w:p w:rsidR="00D52794" w:rsidRDefault="00D52794" w:rsidP="00D52794">
      <w:r>
        <w:t>number of lights on =  263056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toggle 537,781 through 687,941</w:t>
      </w:r>
    </w:p>
    <w:p w:rsidR="00D52794" w:rsidRDefault="00D52794" w:rsidP="00D52794"/>
    <w:p w:rsidR="00D52794" w:rsidRDefault="00D52794" w:rsidP="00D52794">
      <w:r>
        <w:t>[['537', '781'], ['687', '941']]</w:t>
      </w:r>
    </w:p>
    <w:p w:rsidR="00D52794" w:rsidRDefault="00D52794" w:rsidP="00D52794">
      <w:r>
        <w:t>24311   sets of coordinates calculated</w:t>
      </w:r>
    </w:p>
    <w:p w:rsidR="00D52794" w:rsidRDefault="00D52794" w:rsidP="00D52794">
      <w:r>
        <w:t>24311</w:t>
      </w:r>
    </w:p>
    <w:p w:rsidR="00D52794" w:rsidRDefault="00D52794" w:rsidP="00D52794">
      <w:r>
        <w:t>line   5  done</w:t>
      </w:r>
    </w:p>
    <w:p w:rsidR="00D52794" w:rsidRDefault="00D52794" w:rsidP="00D52794">
      <w:r>
        <w:t>number of lights on =  238745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on 226,196 through 599,390</w:t>
      </w:r>
    </w:p>
    <w:p w:rsidR="00D52794" w:rsidRDefault="00D52794" w:rsidP="00D52794"/>
    <w:p w:rsidR="00D52794" w:rsidRDefault="00D52794" w:rsidP="00D52794">
      <w:r>
        <w:t>[['226', '196'], ['599', '390']]</w:t>
      </w:r>
    </w:p>
    <w:p w:rsidR="00D52794" w:rsidRDefault="00D52794" w:rsidP="00D52794">
      <w:r>
        <w:t>72930   sets of coordinates calculated</w:t>
      </w:r>
    </w:p>
    <w:p w:rsidR="00D52794" w:rsidRDefault="00D52794" w:rsidP="00D52794">
      <w:r>
        <w:t>72930</w:t>
      </w:r>
    </w:p>
    <w:p w:rsidR="00D52794" w:rsidRDefault="00D52794" w:rsidP="00D52794">
      <w:r>
        <w:t>line   6  done</w:t>
      </w:r>
    </w:p>
    <w:p w:rsidR="00D52794" w:rsidRDefault="00D52794" w:rsidP="00D52794">
      <w:r>
        <w:t>number of lights on =  311675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lastRenderedPageBreak/>
        <w:t xml:space="preserve">   </w:t>
      </w:r>
    </w:p>
    <w:p w:rsidR="00D52794" w:rsidRDefault="00D52794" w:rsidP="00D52794">
      <w:r>
        <w:t>turn on 240,129 through 703,297</w:t>
      </w:r>
    </w:p>
    <w:p w:rsidR="00D52794" w:rsidRDefault="00D52794" w:rsidP="00D52794"/>
    <w:p w:rsidR="00D52794" w:rsidRDefault="00D52794" w:rsidP="00D52794">
      <w:r>
        <w:t>[['240', '129'], ['703', '297']]</w:t>
      </w:r>
    </w:p>
    <w:p w:rsidR="00D52794" w:rsidRDefault="00D52794" w:rsidP="00D52794">
      <w:r>
        <w:t>78416   sets of coordinates calculated</w:t>
      </w:r>
    </w:p>
    <w:p w:rsidR="00D52794" w:rsidRDefault="00D52794" w:rsidP="00D52794">
      <w:r>
        <w:t>78416</w:t>
      </w:r>
    </w:p>
    <w:p w:rsidR="00D52794" w:rsidRDefault="00D52794" w:rsidP="00D52794">
      <w:r>
        <w:t>line   7  done</w:t>
      </w:r>
    </w:p>
    <w:p w:rsidR="00D52794" w:rsidRDefault="00D52794" w:rsidP="00D52794">
      <w:r>
        <w:t>number of lights on =  353371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on 317,329 through 451,798</w:t>
      </w:r>
    </w:p>
    <w:p w:rsidR="00D52794" w:rsidRDefault="00D52794" w:rsidP="00D52794"/>
    <w:p w:rsidR="00D52794" w:rsidRDefault="00D52794" w:rsidP="00D52794">
      <w:r>
        <w:t>[['317', '329'], ['451', '798']]</w:t>
      </w:r>
    </w:p>
    <w:p w:rsidR="00D52794" w:rsidRDefault="00D52794" w:rsidP="00D52794">
      <w:r>
        <w:t>63450   sets of coordinates calculated</w:t>
      </w:r>
    </w:p>
    <w:p w:rsidR="00D52794" w:rsidRDefault="00D52794" w:rsidP="00D52794">
      <w:r>
        <w:t>63450</w:t>
      </w:r>
    </w:p>
    <w:p w:rsidR="00D52794" w:rsidRDefault="00D52794" w:rsidP="00D52794">
      <w:r>
        <w:t>line   8  done</w:t>
      </w:r>
    </w:p>
    <w:p w:rsidR="00D52794" w:rsidRDefault="00D52794" w:rsidP="00D52794">
      <w:r>
        <w:t>number of lights on =  377121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on 957,736 through 977,890</w:t>
      </w:r>
    </w:p>
    <w:p w:rsidR="00D52794" w:rsidRDefault="00D52794" w:rsidP="00D52794"/>
    <w:p w:rsidR="00D52794" w:rsidRDefault="00D52794" w:rsidP="00D52794">
      <w:r>
        <w:t>[['957', '736'], ['977', '890']]</w:t>
      </w:r>
    </w:p>
    <w:p w:rsidR="00D52794" w:rsidRDefault="00D52794" w:rsidP="00D52794">
      <w:r>
        <w:t>3255   sets of coordinates calculated</w:t>
      </w:r>
    </w:p>
    <w:p w:rsidR="00D52794" w:rsidRDefault="00D52794" w:rsidP="00D52794">
      <w:r>
        <w:t>3255</w:t>
      </w:r>
    </w:p>
    <w:p w:rsidR="00D52794" w:rsidRDefault="00D52794" w:rsidP="00D52794">
      <w:r>
        <w:t>line   9  done</w:t>
      </w:r>
    </w:p>
    <w:p w:rsidR="00D52794" w:rsidRDefault="00D52794" w:rsidP="00D52794">
      <w:r>
        <w:t>number of lights on =  377121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lastRenderedPageBreak/>
        <w:t xml:space="preserve">   </w:t>
      </w:r>
    </w:p>
    <w:p w:rsidR="00D52794" w:rsidRDefault="00D52794" w:rsidP="00D52794">
      <w:r>
        <w:t>turn on 263,530 through 559,664</w:t>
      </w:r>
    </w:p>
    <w:p w:rsidR="00D52794" w:rsidRDefault="00D52794" w:rsidP="00D52794"/>
    <w:p w:rsidR="00D52794" w:rsidRDefault="00D52794" w:rsidP="00D52794">
      <w:r>
        <w:t>[['263', '530'], ['559', '664']]</w:t>
      </w:r>
    </w:p>
    <w:p w:rsidR="00D52794" w:rsidRDefault="00D52794" w:rsidP="00D52794">
      <w:r>
        <w:t>40095   sets of coordinates calculated</w:t>
      </w:r>
    </w:p>
    <w:p w:rsidR="00D52794" w:rsidRDefault="00D52794" w:rsidP="00D52794">
      <w:r>
        <w:t>40095</w:t>
      </w:r>
    </w:p>
    <w:p w:rsidR="00D52794" w:rsidRDefault="00D52794" w:rsidP="00D52794">
      <w:r>
        <w:t>line   10  done</w:t>
      </w:r>
    </w:p>
    <w:p w:rsidR="00D52794" w:rsidRDefault="00D52794" w:rsidP="00D52794">
      <w:r>
        <w:t>number of lights on =  387435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turn on 158,270 through 243,802</w:t>
      </w:r>
    </w:p>
    <w:p w:rsidR="00D52794" w:rsidRDefault="00D52794" w:rsidP="00D52794"/>
    <w:p w:rsidR="00D52794" w:rsidRDefault="00D52794" w:rsidP="00D52794">
      <w:r>
        <w:t>[['158', '270'], ['243', '802']]</w:t>
      </w:r>
    </w:p>
    <w:p w:rsidR="00D52794" w:rsidRDefault="00D52794" w:rsidP="00D52794">
      <w:r>
        <w:t>45838   sets of coordinates calculated</w:t>
      </w:r>
    </w:p>
    <w:p w:rsidR="00D52794" w:rsidRDefault="00D52794" w:rsidP="00D52794">
      <w:r>
        <w:t>45838</w:t>
      </w:r>
    </w:p>
    <w:p w:rsidR="00D52794" w:rsidRDefault="00D52794" w:rsidP="00D52794">
      <w:r>
        <w:t>line   11  done</w:t>
      </w:r>
    </w:p>
    <w:p w:rsidR="00D52794" w:rsidRDefault="00D52794" w:rsidP="00D52794">
      <w:r>
        <w:t>number of lights on =  431095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 xml:space="preserve">   </w:t>
      </w:r>
    </w:p>
    <w:p w:rsidR="00D52794" w:rsidRDefault="00D52794" w:rsidP="00D52794">
      <w:r>
        <w:t>toggle 223,39 through 454,511</w:t>
      </w:r>
    </w:p>
    <w:p w:rsidR="00D52794" w:rsidRDefault="00D52794" w:rsidP="00D52794"/>
    <w:p w:rsidR="00D52794" w:rsidRDefault="00D52794" w:rsidP="00D52794">
      <w:r>
        <w:t>[['223', '39'], ['454', '511']]</w:t>
      </w:r>
    </w:p>
    <w:p w:rsidR="00D52794" w:rsidRDefault="00D52794" w:rsidP="00D52794">
      <w:r>
        <w:t>109736   sets of coordinates calculated</w:t>
      </w:r>
    </w:p>
    <w:p w:rsidR="00D52794" w:rsidRDefault="00D52794" w:rsidP="00D52794">
      <w:r>
        <w:t>109736</w:t>
      </w:r>
    </w:p>
    <w:p w:rsidR="00D52794" w:rsidRDefault="00D52794" w:rsidP="00D52794">
      <w:r>
        <w:t>line   12  done</w:t>
      </w:r>
    </w:p>
    <w:p w:rsidR="00D52794" w:rsidRDefault="00D52794" w:rsidP="00D52794">
      <w:r>
        <w:t>number of lights on =  384233</w:t>
      </w:r>
    </w:p>
    <w:sectPr w:rsidR="00D52794" w:rsidSect="00D50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17112"/>
    <w:multiLevelType w:val="multilevel"/>
    <w:tmpl w:val="0690F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37CCB"/>
    <w:multiLevelType w:val="multilevel"/>
    <w:tmpl w:val="C59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306D9"/>
    <w:rsid w:val="00C306D9"/>
    <w:rsid w:val="00D503E4"/>
    <w:rsid w:val="00D52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E4"/>
  </w:style>
  <w:style w:type="paragraph" w:styleId="Heading1">
    <w:name w:val="heading 1"/>
    <w:basedOn w:val="Normal"/>
    <w:link w:val="Heading1Char"/>
    <w:uiPriority w:val="9"/>
    <w:qFormat/>
    <w:rsid w:val="00C30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306D9"/>
    <w:rPr>
      <w:color w:val="0000FF"/>
      <w:u w:val="single"/>
    </w:rPr>
  </w:style>
  <w:style w:type="character" w:customStyle="1" w:styleId="star-count">
    <w:name w:val="star-count"/>
    <w:basedOn w:val="DefaultParagraphFont"/>
    <w:rsid w:val="00C306D9"/>
  </w:style>
  <w:style w:type="paragraph" w:styleId="NormalWeb">
    <w:name w:val="Normal (Web)"/>
    <w:basedOn w:val="Normal"/>
    <w:uiPriority w:val="99"/>
    <w:semiHidden/>
    <w:unhideWhenUsed/>
    <w:rsid w:val="00C30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6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06D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ventofcode.com/sett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ventofcode.com/leader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dventofcode.com/sta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dventofcode.com/ab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dventofcode.com/auth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</dc:creator>
  <cp:keywords/>
  <dc:description/>
  <cp:lastModifiedBy>Clive</cp:lastModifiedBy>
  <cp:revision>3</cp:revision>
  <dcterms:created xsi:type="dcterms:W3CDTF">2016-01-16T22:04:00Z</dcterms:created>
  <dcterms:modified xsi:type="dcterms:W3CDTF">2016-01-20T08:27:00Z</dcterms:modified>
</cp:coreProperties>
</file>