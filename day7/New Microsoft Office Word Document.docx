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8A4" w:rsidRPr="009268A4" w:rsidRDefault="00347995" w:rsidP="009268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 w:rsidRPr="009268A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begin"/>
      </w:r>
      <w:r w:rsidR="009268A4" w:rsidRPr="009268A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instrText xml:space="preserve"> HYPERLINK "http://adventofcode.com/" </w:instrText>
      </w:r>
      <w:r w:rsidRPr="009268A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separate"/>
      </w:r>
      <w:r w:rsidR="009268A4" w:rsidRPr="009268A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</w:rPr>
        <w:t>Advent of Code</w:t>
      </w:r>
      <w:r w:rsidRPr="009268A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end"/>
      </w:r>
    </w:p>
    <w:p w:rsidR="009268A4" w:rsidRPr="009268A4" w:rsidRDefault="009268A4" w:rsidP="009268A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6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Clive Ward 11*</w:t>
      </w:r>
    </w:p>
    <w:p w:rsidR="009268A4" w:rsidRPr="009268A4" w:rsidRDefault="00347995" w:rsidP="0092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9268A4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[About]</w:t>
        </w:r>
      </w:hyperlink>
    </w:p>
    <w:p w:rsidR="009268A4" w:rsidRPr="009268A4" w:rsidRDefault="00347995" w:rsidP="0092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9268A4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[Stats]</w:t>
        </w:r>
      </w:hyperlink>
    </w:p>
    <w:p w:rsidR="009268A4" w:rsidRPr="009268A4" w:rsidRDefault="00347995" w:rsidP="0092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9268A4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[</w:t>
        </w:r>
        <w:proofErr w:type="spellStart"/>
        <w:r w:rsidR="009268A4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Leaderboard</w:t>
        </w:r>
        <w:proofErr w:type="spellEnd"/>
        <w:r w:rsidR="009268A4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]</w:t>
        </w:r>
      </w:hyperlink>
    </w:p>
    <w:p w:rsidR="009268A4" w:rsidRPr="009268A4" w:rsidRDefault="00347995" w:rsidP="0092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9268A4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[Settings]</w:t>
        </w:r>
      </w:hyperlink>
    </w:p>
    <w:p w:rsidR="009268A4" w:rsidRPr="009268A4" w:rsidRDefault="00347995" w:rsidP="0092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9268A4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[Log out]</w:t>
        </w:r>
      </w:hyperlink>
    </w:p>
    <w:p w:rsidR="009268A4" w:rsidRPr="009268A4" w:rsidRDefault="009268A4" w:rsidP="009268A4">
      <w:pPr>
        <w:spacing w:before="100" w:beforeAutospacing="1" w:after="100" w:afterAutospacing="1" w:line="240" w:lineRule="auto"/>
        <w:outlineLvl w:val="1"/>
        <w:rPr>
          <w:ins w:id="0" w:author="Unknown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ins w:id="1" w:author="Unknown">
        <w:r w:rsidRPr="009268A4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</w:rPr>
          <w:t>--- Day 7: Some Assembly Required ---</w:t>
        </w:r>
      </w:ins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3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This year, Santa brought little Bobby Tables a set of wires and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"https://en.wikipedia.org/wiki/Bitwise_operation"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bitwise logic gates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! Unfortunately, little Bobby is a little under the recommended age range, and he needs help assembling the circuit.</w:t>
        </w:r>
      </w:ins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5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Each wire has an identifier (some lowercase letters) and can carry a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"https://en.wikipedia.org/wiki/16-bit"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16-bit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signal (a number from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0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to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65535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). A signal is provided to each wire by a gate, another wire, or some specific value. Each wire can only get a signal from one source, but can provide its signal to multiple destinations</w:t>
        </w:r>
        <w:r w:rsidRPr="0065673F">
          <w:rPr>
            <w:rFonts w:ascii="Times New Roman" w:eastAsia="Times New Roman" w:hAnsi="Times New Roman" w:cs="Times New Roman"/>
            <w:b/>
            <w:color w:val="FF0000"/>
            <w:sz w:val="24"/>
            <w:szCs w:val="24"/>
          </w:rPr>
          <w:t>. A gate provides no signal until all of its inputs have a signal.</w:t>
        </w:r>
      </w:ins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7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The included instructions booklet describes how to connect the parts together: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x AND y -&gt; z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means to connect wires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x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and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y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to an AND gate, and then connect its output to wire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z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9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For example:</w:t>
        </w:r>
      </w:ins>
    </w:p>
    <w:p w:rsidR="009268A4" w:rsidRPr="009268A4" w:rsidRDefault="009268A4" w:rsidP="009268A4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11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123 -&gt; x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means that the signal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123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is provided to wire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x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9268A4" w:rsidRPr="009268A4" w:rsidRDefault="009268A4" w:rsidP="009268A4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13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x AND y -&gt; z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means that the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"https://en.wikipedia.org/wiki/Bitwise_operation" \l "AND"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bitwise AND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of wire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x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and wire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y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is provided to wire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z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9268A4" w:rsidRPr="009268A4" w:rsidRDefault="009268A4" w:rsidP="009268A4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15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p LSHIFT 2 -&gt; q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means that the value from wire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p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is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"https://en.wikipedia.org/wiki/Logical_shift"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left-shifted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by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2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and then provided to wire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q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9268A4" w:rsidRPr="009268A4" w:rsidRDefault="009268A4" w:rsidP="009268A4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17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NOT e -&gt; f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means that the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"https://en.wikipedia.org/wiki/Bitwise_operation" \l "NOT"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bitwise complement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of the value from wire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e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is provided to wire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f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19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Other possible gates include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OR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"https://en.wikipedia.org/wiki/Bitwise_operation" \l "OR"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bitwise OR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) and </w:t>
        </w:r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RSHIFT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"https://en.wikipedia.org/wiki/Logical_shift"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right-shift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). If, for some reason, you'd like to </w:t>
        </w:r>
        <w:r w:rsidRPr="009268A4">
          <w:rPr>
            <w:rFonts w:ascii="Times New Roman" w:eastAsia="Times New Roman" w:hAnsi="Times New Roman" w:cs="Times New Roman"/>
            <w:i/>
            <w:iCs/>
            <w:color w:val="000000" w:themeColor="text1"/>
            <w:sz w:val="24"/>
            <w:szCs w:val="24"/>
          </w:rPr>
          <w:t>emulate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the circuit instead, almost all programming languages (for example,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"https://en.wikipedia.org/wiki/Bitwise_operations_in_C"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C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"https://developer.mozilla.org/en-US/docs/Web/JavaScript/Reference/Operators/Bitwise_Operators"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JavaScript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or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"https://wiki.python.org/moin/BitwiseOperators"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Python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) provide operators for these gates.</w:t>
        </w:r>
      </w:ins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2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21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For example, here is a simple circuit: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" w:author="Unknown"/>
          <w:rFonts w:ascii="Courier New" w:eastAsia="Times New Roman" w:hAnsi="Courier New" w:cs="Courier New"/>
          <w:color w:val="000000" w:themeColor="text1"/>
          <w:sz w:val="20"/>
        </w:rPr>
      </w:pPr>
      <w:ins w:id="23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123 -&gt; x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Unknown"/>
          <w:rFonts w:ascii="Courier New" w:eastAsia="Times New Roman" w:hAnsi="Courier New" w:cs="Courier New"/>
          <w:color w:val="000000" w:themeColor="text1"/>
          <w:sz w:val="20"/>
        </w:rPr>
      </w:pPr>
      <w:ins w:id="25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456 -&gt; y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Unknown"/>
          <w:rFonts w:ascii="Courier New" w:eastAsia="Times New Roman" w:hAnsi="Courier New" w:cs="Courier New"/>
          <w:color w:val="000000" w:themeColor="text1"/>
          <w:sz w:val="20"/>
        </w:rPr>
      </w:pPr>
      <w:ins w:id="27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x AND y -&gt; d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Unknown"/>
          <w:rFonts w:ascii="Courier New" w:eastAsia="Times New Roman" w:hAnsi="Courier New" w:cs="Courier New"/>
          <w:color w:val="000000" w:themeColor="text1"/>
          <w:sz w:val="20"/>
        </w:rPr>
      </w:pPr>
      <w:ins w:id="29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x OR y -&gt; e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" w:author="Unknown"/>
          <w:rFonts w:ascii="Courier New" w:eastAsia="Times New Roman" w:hAnsi="Courier New" w:cs="Courier New"/>
          <w:color w:val="000000" w:themeColor="text1"/>
          <w:sz w:val="20"/>
        </w:rPr>
      </w:pPr>
      <w:ins w:id="31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x LSHIFT 2 -&gt; f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Unknown"/>
          <w:rFonts w:ascii="Courier New" w:eastAsia="Times New Roman" w:hAnsi="Courier New" w:cs="Courier New"/>
          <w:color w:val="000000" w:themeColor="text1"/>
          <w:sz w:val="20"/>
        </w:rPr>
      </w:pPr>
      <w:ins w:id="33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y RSHIFT 2 -&gt; g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urier New" w:eastAsia="Times New Roman" w:hAnsi="Courier New" w:cs="Courier New"/>
          <w:color w:val="000000" w:themeColor="text1"/>
          <w:sz w:val="20"/>
        </w:rPr>
      </w:pPr>
      <w:ins w:id="35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NOT x -&gt; h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urier New" w:eastAsia="Times New Roman" w:hAnsi="Courier New" w:cs="Courier New"/>
          <w:color w:val="000000" w:themeColor="text1"/>
          <w:sz w:val="20"/>
        </w:rPr>
      </w:pPr>
      <w:ins w:id="37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 xml:space="preserve">NOT y -&gt; </w:t>
        </w:r>
        <w:proofErr w:type="spellStart"/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i</w:t>
        </w:r>
        <w:proofErr w:type="spellEnd"/>
      </w:ins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3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39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After it is run, these are the signals on the wires: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Unknown"/>
          <w:rFonts w:ascii="Courier New" w:eastAsia="Times New Roman" w:hAnsi="Courier New" w:cs="Courier New"/>
          <w:color w:val="000000" w:themeColor="text1"/>
          <w:sz w:val="20"/>
        </w:rPr>
      </w:pPr>
      <w:ins w:id="41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lastRenderedPageBreak/>
          <w:t>d: 72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color w:val="000000" w:themeColor="text1"/>
          <w:sz w:val="20"/>
        </w:rPr>
      </w:pPr>
      <w:ins w:id="43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e: 507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color w:val="000000" w:themeColor="text1"/>
          <w:sz w:val="20"/>
        </w:rPr>
      </w:pPr>
      <w:ins w:id="45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f: 492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 w:themeColor="text1"/>
          <w:sz w:val="20"/>
        </w:rPr>
      </w:pPr>
      <w:ins w:id="47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g: 114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color w:val="000000" w:themeColor="text1"/>
          <w:sz w:val="20"/>
        </w:rPr>
      </w:pPr>
      <w:ins w:id="49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h: 65412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 w:themeColor="text1"/>
          <w:sz w:val="20"/>
        </w:rPr>
      </w:pPr>
      <w:ins w:id="51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i: 65079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urier New" w:eastAsia="Times New Roman" w:hAnsi="Courier New" w:cs="Courier New"/>
          <w:color w:val="000000" w:themeColor="text1"/>
          <w:sz w:val="20"/>
        </w:rPr>
      </w:pPr>
      <w:ins w:id="53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x: 123</w:t>
        </w:r>
      </w:ins>
    </w:p>
    <w:p w:rsidR="009268A4" w:rsidRPr="009268A4" w:rsidRDefault="009268A4" w:rsidP="0092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color w:val="000000" w:themeColor="text1"/>
          <w:sz w:val="20"/>
        </w:rPr>
      </w:pPr>
      <w:ins w:id="55" w:author="Unknown">
        <w:r w:rsidRPr="009268A4">
          <w:rPr>
            <w:rFonts w:ascii="Courier New" w:eastAsia="Times New Roman" w:hAnsi="Courier New" w:cs="Courier New"/>
            <w:color w:val="000000" w:themeColor="text1"/>
            <w:sz w:val="20"/>
          </w:rPr>
          <w:t>y: 456</w:t>
        </w:r>
      </w:ins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5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57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In little Bobby's kit's instructions booklet (provided as your puzzle input), what signal is ultimately provided to </w:t>
        </w:r>
        <w:r w:rsidRPr="009268A4">
          <w:rPr>
            <w:rFonts w:ascii="Times New Roman" w:eastAsia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wire </w:t>
        </w:r>
        <w:r w:rsidRPr="009268A4">
          <w:rPr>
            <w:rFonts w:ascii="Courier New" w:eastAsia="Times New Roman" w:hAnsi="Courier New" w:cs="Courier New"/>
            <w:i/>
            <w:iCs/>
            <w:color w:val="000000" w:themeColor="text1"/>
            <w:sz w:val="20"/>
          </w:rPr>
          <w:t>a</w:t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?</w:t>
        </w:r>
      </w:ins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5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59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To begin,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"http://adventofcode.com/day/7/input" \t "_blank"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get your puzzle input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:rsidR="009268A4" w:rsidRPr="009268A4" w:rsidRDefault="009268A4" w:rsidP="009268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9268A4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6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61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Answer: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object w:dxaOrig="1215" w:dyaOrig="3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style="width:60.75pt;height:18pt" o:ole="">
              <v:imagedata r:id="rId10" o:title=""/>
            </v:shape>
            <w:control r:id="rId11" w:name="DefaultOcxName" w:shapeid="_x0000_i1029"/>
          </w:object>
        </w:r>
      </w:ins>
    </w:p>
    <w:p w:rsidR="009268A4" w:rsidRPr="009268A4" w:rsidRDefault="009268A4" w:rsidP="009268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9268A4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:rsidR="009268A4" w:rsidRPr="009268A4" w:rsidRDefault="009268A4" w:rsidP="009268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9268A4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:rsidR="009268A4" w:rsidRPr="009268A4" w:rsidRDefault="009268A4" w:rsidP="009268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9268A4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:rsidR="009268A4" w:rsidRPr="009268A4" w:rsidRDefault="009268A4" w:rsidP="009268A4">
      <w:pPr>
        <w:spacing w:before="100" w:beforeAutospacing="1" w:after="100" w:afterAutospacing="1" w:line="240" w:lineRule="auto"/>
        <w:rPr>
          <w:ins w:id="6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63" w:author="Unknown"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You can also [</w:t>
        </w:r>
        <w:proofErr w:type="spellStart"/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Shareon</w:t>
        </w:r>
        <w:proofErr w:type="spellEnd"/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"https://twitter.com/intent/tweet?text=%22Some+Assembly+Required%22+%2D+Day+7+%2D+Advent+of+Code&amp;url=http%3A%2F%2Fadventofcode%2Ecom%2Fday%2F7&amp;related=ericwastl&amp;hashtags=AdventOfCode" \t "_blank"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Twitter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"https://plus.google.com/share?url=http%3A%2F%2Fadventofcode%2Ecom%2Fday%2F7" \t "_blank"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Google+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"http://www.reddit.com/submit?url=http%3A%2F%2Fadventofcode%2Ecom%2Fday%2F7&amp;title=%22Some+Assembly+Required%22+%2D+Day+7+%2D+Advent+of+Code" \t "_blank" </w:instrText>
        </w:r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proofErr w:type="spellStart"/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Reddit</w:t>
        </w:r>
        <w:proofErr w:type="spellEnd"/>
        <w:r w:rsidR="00347995"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9268A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] this puzzle.</w:t>
        </w:r>
      </w:ins>
    </w:p>
    <w:p w:rsidR="009268A4" w:rsidRDefault="009268A4">
      <w:pPr>
        <w:rPr>
          <w:color w:val="000000" w:themeColor="text1"/>
        </w:rPr>
      </w:pPr>
    </w:p>
    <w:p w:rsidR="002A4468" w:rsidRDefault="002A4468">
      <w:pPr>
        <w:rPr>
          <w:color w:val="000000" w:themeColor="text1"/>
        </w:rPr>
      </w:pPr>
    </w:p>
    <w:p w:rsidR="002A4468" w:rsidRDefault="002A4468">
      <w:pPr>
        <w:rPr>
          <w:color w:val="000000" w:themeColor="text1"/>
        </w:rPr>
      </w:pPr>
    </w:p>
    <w:p w:rsidR="002A4468" w:rsidRDefault="002A446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lastRenderedPageBreak/>
        <w:t>Python 3.5.1 (v3.5.1:37a07cee5969, Dec  6 2015, 01:38:48) [MSC v.1900 32 bit (Intel)] on win32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Type "copyright", "credits" or "license()" for more information.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bin(128)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'0b10000000'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bin(129)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'0b10000001'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bin(256)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'0b100000000'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bin(8) AND bin(1)</w:t>
      </w:r>
    </w:p>
    <w:p w:rsidR="002A4468" w:rsidRPr="002A4468" w:rsidRDefault="002A4468" w:rsidP="002A4468">
      <w:pPr>
        <w:rPr>
          <w:color w:val="000000" w:themeColor="text1"/>
        </w:rPr>
      </w:pPr>
      <w:proofErr w:type="spellStart"/>
      <w:r w:rsidRPr="002A4468">
        <w:rPr>
          <w:color w:val="000000" w:themeColor="text1"/>
        </w:rPr>
        <w:t>SyntaxError</w:t>
      </w:r>
      <w:proofErr w:type="spellEnd"/>
      <w:r w:rsidRPr="002A4468">
        <w:rPr>
          <w:color w:val="000000" w:themeColor="text1"/>
        </w:rPr>
        <w:t>: invalid syntax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bin(8) &amp; bin(1)</w:t>
      </w:r>
    </w:p>
    <w:p w:rsidR="002A4468" w:rsidRPr="002A4468" w:rsidRDefault="002A4468" w:rsidP="002A4468">
      <w:pPr>
        <w:rPr>
          <w:color w:val="000000" w:themeColor="text1"/>
        </w:rPr>
      </w:pPr>
      <w:proofErr w:type="spellStart"/>
      <w:r w:rsidRPr="002A4468">
        <w:rPr>
          <w:color w:val="000000" w:themeColor="text1"/>
        </w:rPr>
        <w:t>Traceback</w:t>
      </w:r>
      <w:proofErr w:type="spellEnd"/>
      <w:r w:rsidRPr="002A4468">
        <w:rPr>
          <w:color w:val="000000" w:themeColor="text1"/>
        </w:rPr>
        <w:t xml:space="preserve"> (most recent call last):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 xml:space="preserve">  File "&lt;pyshell#4&gt;", line 1, in &lt;module&gt;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 xml:space="preserve">    bin(8) &amp; bin(1)</w:t>
      </w:r>
    </w:p>
    <w:p w:rsidR="002A4468" w:rsidRPr="002A4468" w:rsidRDefault="002A4468" w:rsidP="002A4468">
      <w:pPr>
        <w:rPr>
          <w:color w:val="000000" w:themeColor="text1"/>
        </w:rPr>
      </w:pPr>
      <w:proofErr w:type="spellStart"/>
      <w:r w:rsidRPr="002A4468">
        <w:rPr>
          <w:color w:val="000000" w:themeColor="text1"/>
        </w:rPr>
        <w:t>TypeError</w:t>
      </w:r>
      <w:proofErr w:type="spellEnd"/>
      <w:r w:rsidRPr="002A4468">
        <w:rPr>
          <w:color w:val="000000" w:themeColor="text1"/>
        </w:rPr>
        <w:t>: unsupported operand type(s) for &amp;: '</w:t>
      </w:r>
      <w:proofErr w:type="spellStart"/>
      <w:r w:rsidRPr="002A4468">
        <w:rPr>
          <w:color w:val="000000" w:themeColor="text1"/>
        </w:rPr>
        <w:t>str</w:t>
      </w:r>
      <w:proofErr w:type="spellEnd"/>
      <w:r w:rsidRPr="002A4468">
        <w:rPr>
          <w:color w:val="000000" w:themeColor="text1"/>
        </w:rPr>
        <w:t>' and '</w:t>
      </w:r>
      <w:proofErr w:type="spellStart"/>
      <w:r w:rsidRPr="002A4468">
        <w:rPr>
          <w:color w:val="000000" w:themeColor="text1"/>
        </w:rPr>
        <w:t>str</w:t>
      </w:r>
      <w:proofErr w:type="spellEnd"/>
      <w:r w:rsidRPr="002A4468">
        <w:rPr>
          <w:color w:val="000000" w:themeColor="text1"/>
        </w:rPr>
        <w:t>'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5 &amp; 1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1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5 or 1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5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bin(5 &amp; 1)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'0b1'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256 &amp; 1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0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256 | 1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257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512 | 1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513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lastRenderedPageBreak/>
        <w:t>&gt;&gt;&gt; bin(512 | 1)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'0b1000000001'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 xml:space="preserve">&gt;&gt;&gt; a = </w:t>
      </w:r>
      <w:proofErr w:type="spellStart"/>
      <w:r w:rsidRPr="002A4468">
        <w:rPr>
          <w:color w:val="000000" w:themeColor="text1"/>
        </w:rPr>
        <w:t>bim</w:t>
      </w:r>
      <w:proofErr w:type="spellEnd"/>
      <w:r w:rsidRPr="002A4468">
        <w:rPr>
          <w:color w:val="000000" w:themeColor="text1"/>
        </w:rPr>
        <w:t>(129)</w:t>
      </w:r>
    </w:p>
    <w:p w:rsidR="002A4468" w:rsidRPr="002A4468" w:rsidRDefault="002A4468" w:rsidP="002A4468">
      <w:pPr>
        <w:rPr>
          <w:color w:val="000000" w:themeColor="text1"/>
        </w:rPr>
      </w:pPr>
      <w:proofErr w:type="spellStart"/>
      <w:r w:rsidRPr="002A4468">
        <w:rPr>
          <w:color w:val="000000" w:themeColor="text1"/>
        </w:rPr>
        <w:t>Traceback</w:t>
      </w:r>
      <w:proofErr w:type="spellEnd"/>
      <w:r w:rsidRPr="002A4468">
        <w:rPr>
          <w:color w:val="000000" w:themeColor="text1"/>
        </w:rPr>
        <w:t xml:space="preserve"> (most recent call last):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 xml:space="preserve">  File "&lt;pyshell#12&gt;", line 1, in &lt;module&gt;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 xml:space="preserve">    a = </w:t>
      </w:r>
      <w:proofErr w:type="spellStart"/>
      <w:r w:rsidRPr="002A4468">
        <w:rPr>
          <w:color w:val="000000" w:themeColor="text1"/>
        </w:rPr>
        <w:t>bim</w:t>
      </w:r>
      <w:proofErr w:type="spellEnd"/>
      <w:r w:rsidRPr="002A4468">
        <w:rPr>
          <w:color w:val="000000" w:themeColor="text1"/>
        </w:rPr>
        <w:t>(129)</w:t>
      </w:r>
    </w:p>
    <w:p w:rsidR="002A4468" w:rsidRPr="002A4468" w:rsidRDefault="002A4468" w:rsidP="002A4468">
      <w:pPr>
        <w:rPr>
          <w:color w:val="000000" w:themeColor="text1"/>
        </w:rPr>
      </w:pPr>
      <w:proofErr w:type="spellStart"/>
      <w:r w:rsidRPr="002A4468">
        <w:rPr>
          <w:color w:val="000000" w:themeColor="text1"/>
        </w:rPr>
        <w:t>NameError</w:t>
      </w:r>
      <w:proofErr w:type="spellEnd"/>
      <w:r w:rsidRPr="002A4468">
        <w:rPr>
          <w:color w:val="000000" w:themeColor="text1"/>
        </w:rPr>
        <w:t>: name '</w:t>
      </w:r>
      <w:proofErr w:type="spellStart"/>
      <w:r w:rsidRPr="002A4468">
        <w:rPr>
          <w:color w:val="000000" w:themeColor="text1"/>
        </w:rPr>
        <w:t>bim</w:t>
      </w:r>
      <w:proofErr w:type="spellEnd"/>
      <w:r w:rsidRPr="002A4468">
        <w:rPr>
          <w:color w:val="000000" w:themeColor="text1"/>
        </w:rPr>
        <w:t>' is not defined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a  -</w:t>
      </w:r>
    </w:p>
    <w:p w:rsidR="002A4468" w:rsidRPr="002A4468" w:rsidRDefault="002A4468" w:rsidP="002A4468">
      <w:pPr>
        <w:rPr>
          <w:color w:val="000000" w:themeColor="text1"/>
        </w:rPr>
      </w:pPr>
      <w:proofErr w:type="spellStart"/>
      <w:r w:rsidRPr="002A4468">
        <w:rPr>
          <w:color w:val="000000" w:themeColor="text1"/>
        </w:rPr>
        <w:t>SyntaxError</w:t>
      </w:r>
      <w:proofErr w:type="spellEnd"/>
      <w:r w:rsidRPr="002A4468">
        <w:rPr>
          <w:color w:val="000000" w:themeColor="text1"/>
        </w:rPr>
        <w:t>: invalid syntax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 xml:space="preserve">&gt;&gt;&gt; 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 xml:space="preserve">&gt;&gt;&gt; </w:t>
      </w:r>
    </w:p>
    <w:p w:rsidR="002A4468" w:rsidRDefault="002A4468" w:rsidP="002A4468">
      <w:pPr>
        <w:rPr>
          <w:color w:val="000000" w:themeColor="text1"/>
        </w:rPr>
      </w:pPr>
      <w:r>
        <w:rPr>
          <w:color w:val="000000" w:themeColor="text1"/>
        </w:rPr>
        <w:t xml:space="preserve">&gt;&gt;&gt; 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a = bin(129)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print a[1]</w:t>
      </w:r>
    </w:p>
    <w:p w:rsidR="002A4468" w:rsidRPr="002A4468" w:rsidRDefault="002A4468" w:rsidP="002A4468">
      <w:pPr>
        <w:rPr>
          <w:color w:val="000000" w:themeColor="text1"/>
        </w:rPr>
      </w:pPr>
      <w:proofErr w:type="spellStart"/>
      <w:r w:rsidRPr="002A4468">
        <w:rPr>
          <w:color w:val="000000" w:themeColor="text1"/>
        </w:rPr>
        <w:t>SyntaxError</w:t>
      </w:r>
      <w:proofErr w:type="spellEnd"/>
      <w:r w:rsidRPr="002A4468">
        <w:rPr>
          <w:color w:val="000000" w:themeColor="text1"/>
        </w:rPr>
        <w:t>: Missing parentheses in call to 'print'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 print(a[1])</w:t>
      </w:r>
    </w:p>
    <w:p w:rsidR="002A4468" w:rsidRPr="002A4468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b</w:t>
      </w:r>
    </w:p>
    <w:p w:rsidR="002A4468" w:rsidRPr="009268A4" w:rsidRDefault="002A4468" w:rsidP="002A4468">
      <w:pPr>
        <w:rPr>
          <w:color w:val="000000" w:themeColor="text1"/>
        </w:rPr>
      </w:pPr>
      <w:r w:rsidRPr="002A4468">
        <w:rPr>
          <w:color w:val="000000" w:themeColor="text1"/>
        </w:rPr>
        <w:t>&gt;&gt;&gt;</w:t>
      </w:r>
    </w:p>
    <w:sectPr w:rsidR="002A4468" w:rsidRPr="009268A4" w:rsidSect="0070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946D4"/>
    <w:multiLevelType w:val="multilevel"/>
    <w:tmpl w:val="D9A6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B6FF2"/>
    <w:multiLevelType w:val="multilevel"/>
    <w:tmpl w:val="C86C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268A4"/>
    <w:rsid w:val="002A4468"/>
    <w:rsid w:val="00347995"/>
    <w:rsid w:val="0065673F"/>
    <w:rsid w:val="0070547E"/>
    <w:rsid w:val="009268A4"/>
    <w:rsid w:val="00ED6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47E"/>
  </w:style>
  <w:style w:type="paragraph" w:styleId="Heading1">
    <w:name w:val="heading 1"/>
    <w:basedOn w:val="Normal"/>
    <w:link w:val="Heading1Char"/>
    <w:uiPriority w:val="9"/>
    <w:qFormat/>
    <w:rsid w:val="00926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6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68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68A4"/>
    <w:rPr>
      <w:color w:val="0000FF"/>
      <w:u w:val="single"/>
    </w:rPr>
  </w:style>
  <w:style w:type="character" w:customStyle="1" w:styleId="star-count">
    <w:name w:val="star-count"/>
    <w:basedOn w:val="DefaultParagraphFont"/>
    <w:rsid w:val="009268A4"/>
  </w:style>
  <w:style w:type="paragraph" w:styleId="NormalWeb">
    <w:name w:val="Normal (Web)"/>
    <w:basedOn w:val="Normal"/>
    <w:uiPriority w:val="99"/>
    <w:semiHidden/>
    <w:unhideWhenUsed/>
    <w:rsid w:val="0092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8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68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8A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68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68A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68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68A4"/>
    <w:rPr>
      <w:rFonts w:ascii="Arial" w:eastAsia="Times New Roman" w:hAnsi="Arial" w:cs="Arial"/>
      <w:vanish/>
      <w:sz w:val="16"/>
      <w:szCs w:val="16"/>
    </w:rPr>
  </w:style>
  <w:style w:type="character" w:customStyle="1" w:styleId="share">
    <w:name w:val="share"/>
    <w:basedOn w:val="DefaultParagraphFont"/>
    <w:rsid w:val="009268A4"/>
  </w:style>
  <w:style w:type="character" w:customStyle="1" w:styleId="share-content">
    <w:name w:val="share-content"/>
    <w:basedOn w:val="DefaultParagraphFont"/>
    <w:rsid w:val="00926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entofcode.com/setting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dventofcode.com/leaderbo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ventofcode.com/stats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://adventofcode.com/about" TargetMode="Externa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://adventofcode.com/auth/logou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</dc:creator>
  <cp:keywords/>
  <dc:description/>
  <cp:lastModifiedBy>Clive</cp:lastModifiedBy>
  <cp:revision>4</cp:revision>
  <dcterms:created xsi:type="dcterms:W3CDTF">2016-01-21T13:40:00Z</dcterms:created>
  <dcterms:modified xsi:type="dcterms:W3CDTF">2016-01-23T10:18:00Z</dcterms:modified>
</cp:coreProperties>
</file>